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655F" w14:textId="77777777" w:rsidR="00AD2977" w:rsidRPr="00A66143" w:rsidRDefault="00AD2977" w:rsidP="00941114">
      <w:pPr>
        <w:pStyle w:val="Heading1"/>
        <w:rPr>
          <w:lang w:val="af-ZA"/>
        </w:rPr>
      </w:pPr>
      <w:bookmarkStart w:id="0" w:name="_GoBack"/>
      <w:bookmarkEnd w:id="0"/>
      <w:r w:rsidRPr="00A66143">
        <w:rPr>
          <w:lang w:val="af-ZA"/>
        </w:rPr>
        <w:t>Bylae 1</w:t>
      </w:r>
    </w:p>
    <w:p w14:paraId="7BD03360" w14:textId="77777777" w:rsidR="00DB7B40" w:rsidRDefault="00DB7B40">
      <w:pPr>
        <w:rPr>
          <w:b/>
          <w:bCs/>
          <w:sz w:val="28"/>
          <w:szCs w:val="28"/>
          <w:lang w:val="af-ZA"/>
        </w:rPr>
      </w:pPr>
    </w:p>
    <w:p w14:paraId="01F5C52F" w14:textId="6A633AB5" w:rsidR="002F6485" w:rsidRPr="00A66143" w:rsidRDefault="002F6485">
      <w:pPr>
        <w:rPr>
          <w:b/>
          <w:bCs/>
          <w:sz w:val="28"/>
          <w:szCs w:val="28"/>
          <w:lang w:val="af-ZA"/>
        </w:rPr>
      </w:pPr>
      <w:r w:rsidRPr="00A66143">
        <w:rPr>
          <w:b/>
          <w:bCs/>
          <w:sz w:val="28"/>
          <w:szCs w:val="28"/>
          <w:lang w:val="af-ZA"/>
        </w:rPr>
        <w:t>Taak 1: Gebruikersvereistes</w:t>
      </w:r>
    </w:p>
    <w:p w14:paraId="4C9A3D1E" w14:textId="77777777" w:rsidR="002F6485" w:rsidRPr="00A66143" w:rsidRDefault="00AD2977">
      <w:pPr>
        <w:rPr>
          <w:b/>
          <w:bCs/>
          <w:lang w:val="af-ZA"/>
        </w:rPr>
      </w:pPr>
      <w:r w:rsidRPr="00A66143">
        <w:rPr>
          <w:b/>
          <w:bCs/>
          <w:lang w:val="af-ZA"/>
        </w:rPr>
        <w:t>Taak 1a</w:t>
      </w:r>
    </w:p>
    <w:p w14:paraId="542785B6" w14:textId="77777777" w:rsidR="00903293" w:rsidRPr="00A66143" w:rsidRDefault="00903293">
      <w:pPr>
        <w:rPr>
          <w:b/>
          <w:bCs/>
          <w:lang w:val="af-ZA"/>
        </w:rPr>
      </w:pPr>
      <w:r w:rsidRPr="00A66143">
        <w:rPr>
          <w:b/>
          <w:bCs/>
          <w:lang w:val="af-ZA"/>
        </w:rPr>
        <w:t>Skets duidelik die doel van die taak (wat gaan jy doen):</w:t>
      </w:r>
    </w:p>
    <w:p w14:paraId="0B41717C" w14:textId="77777777" w:rsidR="00903293" w:rsidRPr="00A66143" w:rsidRDefault="00903293">
      <w:pPr>
        <w:rPr>
          <w:b/>
          <w:bCs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3293" w:rsidRPr="00A66143" w14:paraId="16ABFEFC" w14:textId="77777777" w:rsidTr="00903293">
        <w:tc>
          <w:tcPr>
            <w:tcW w:w="13948" w:type="dxa"/>
          </w:tcPr>
          <w:p w14:paraId="68AB57C5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1053037A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5BB909CE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64B9FD4C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4E37482A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39D86141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3D17C6F7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5438CF17" w14:textId="77777777" w:rsidR="00903293" w:rsidRPr="00A66143" w:rsidRDefault="00903293">
            <w:pPr>
              <w:rPr>
                <w:b/>
                <w:bCs/>
                <w:lang w:val="af-ZA"/>
              </w:rPr>
            </w:pPr>
          </w:p>
          <w:p w14:paraId="226D8BA2" w14:textId="77777777" w:rsidR="00B96594" w:rsidRPr="00A66143" w:rsidRDefault="00B96594">
            <w:pPr>
              <w:rPr>
                <w:b/>
                <w:bCs/>
                <w:lang w:val="af-ZA"/>
              </w:rPr>
            </w:pPr>
          </w:p>
          <w:p w14:paraId="5F929D5E" w14:textId="77777777" w:rsidR="00B96594" w:rsidRPr="00A66143" w:rsidRDefault="00B96594">
            <w:pPr>
              <w:rPr>
                <w:b/>
                <w:bCs/>
                <w:lang w:val="af-ZA"/>
              </w:rPr>
            </w:pPr>
          </w:p>
        </w:tc>
      </w:tr>
    </w:tbl>
    <w:p w14:paraId="5F61C93C" w14:textId="77777777" w:rsidR="00903293" w:rsidRPr="00A66143" w:rsidRDefault="00903293">
      <w:pPr>
        <w:rPr>
          <w:b/>
          <w:bCs/>
          <w:lang w:val="af-ZA"/>
        </w:rPr>
      </w:pPr>
    </w:p>
    <w:p w14:paraId="4571EBC5" w14:textId="77777777" w:rsidR="00941114" w:rsidRPr="00A66143" w:rsidRDefault="00941114">
      <w:pPr>
        <w:rPr>
          <w:ins w:id="1" w:author="Denise Van Wyk" w:date="2022-03-23T11:08:00Z"/>
          <w:b/>
          <w:bCs/>
          <w:lang w:val="af-ZA"/>
        </w:rPr>
      </w:pPr>
      <w:ins w:id="2" w:author="Denise Van Wyk" w:date="2022-03-23T11:08:00Z">
        <w:r w:rsidRPr="00A66143">
          <w:rPr>
            <w:b/>
            <w:bCs/>
            <w:lang w:val="af-ZA"/>
          </w:rPr>
          <w:br w:type="page"/>
        </w:r>
      </w:ins>
    </w:p>
    <w:p w14:paraId="3E6ED0C3" w14:textId="77777777" w:rsidR="00AD2977" w:rsidRPr="00A66143" w:rsidRDefault="00AD2977">
      <w:pPr>
        <w:rPr>
          <w:b/>
          <w:bCs/>
          <w:lang w:val="af-ZA"/>
        </w:rPr>
      </w:pPr>
      <w:r w:rsidRPr="00A66143">
        <w:rPr>
          <w:b/>
          <w:bCs/>
          <w:lang w:val="af-ZA"/>
        </w:rPr>
        <w:lastRenderedPageBreak/>
        <w:t>Taak 1b</w:t>
      </w:r>
    </w:p>
    <w:p w14:paraId="3C4BADC5" w14:textId="4085817C" w:rsidR="0032454A" w:rsidRPr="00A66143" w:rsidRDefault="003E2A83">
      <w:pPr>
        <w:rPr>
          <w:b/>
          <w:bCs/>
          <w:lang w:val="af-ZA"/>
        </w:rPr>
      </w:pPr>
      <w:r w:rsidRPr="00A66143">
        <w:rPr>
          <w:b/>
          <w:bCs/>
          <w:lang w:val="af-ZA"/>
        </w:rPr>
        <w:t>Gebruikerstories</w:t>
      </w:r>
    </w:p>
    <w:p w14:paraId="3E562BBE" w14:textId="77777777" w:rsidR="002F6485" w:rsidRPr="00A66143" w:rsidRDefault="002F6485">
      <w:pPr>
        <w:rPr>
          <w:lang w:val="af-ZA"/>
        </w:rPr>
      </w:pPr>
    </w:p>
    <w:p w14:paraId="0AD8F550" w14:textId="5ABC0632" w:rsidR="00ED1E7B" w:rsidRPr="00A66143" w:rsidRDefault="00ED1E7B">
      <w:pPr>
        <w:rPr>
          <w:lang w:val="af-ZA"/>
        </w:rPr>
      </w:pPr>
      <w:r w:rsidRPr="00835189">
        <w:rPr>
          <w:lang w:val="af-ZA"/>
        </w:rPr>
        <w:t>Voorbeeld van 'n gebruikers</w:t>
      </w:r>
      <w:r w:rsidR="00076F2B" w:rsidRPr="00835189">
        <w:rPr>
          <w:lang w:val="af-ZA"/>
        </w:rPr>
        <w:t>torie</w:t>
      </w:r>
      <w:r w:rsidRPr="00835189">
        <w:rPr>
          <w:lang w:val="af-ZA"/>
        </w:rPr>
        <w:t>:</w:t>
      </w:r>
    </w:p>
    <w:p w14:paraId="4047B702" w14:textId="77777777" w:rsidR="00ED1E7B" w:rsidRPr="00A66143" w:rsidRDefault="00ED1E7B">
      <w:pPr>
        <w:rPr>
          <w:lang w:val="af-ZA"/>
        </w:rPr>
      </w:pPr>
    </w:p>
    <w:p w14:paraId="1A44A35E" w14:textId="77777777" w:rsidR="00ED1E7B" w:rsidRPr="00A66143" w:rsidRDefault="00ED1E7B">
      <w:pPr>
        <w:rPr>
          <w:lang w:val="af-ZA"/>
        </w:rPr>
      </w:pPr>
      <w:r w:rsidRPr="00A66143">
        <w:rPr>
          <w:b/>
          <w:bCs/>
          <w:lang w:val="af-ZA"/>
        </w:rPr>
        <w:t>As 'n</w:t>
      </w:r>
      <w:r w:rsidRPr="00A66143">
        <w:rPr>
          <w:lang w:val="af-ZA"/>
        </w:rPr>
        <w:t>… ek wil graag … sodat ek kan …</w:t>
      </w:r>
    </w:p>
    <w:p w14:paraId="563C063E" w14:textId="77777777" w:rsidR="00ED1E7B" w:rsidRPr="00A66143" w:rsidRDefault="00ED1E7B">
      <w:pPr>
        <w:rPr>
          <w:lang w:val="af-ZA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5103"/>
        <w:gridCol w:w="6095"/>
      </w:tblGrid>
      <w:tr w:rsidR="00B96594" w:rsidRPr="00A66143" w14:paraId="00B04A00" w14:textId="77777777" w:rsidTr="00B96594">
        <w:trPr>
          <w:trHeight w:val="533"/>
        </w:trPr>
        <w:tc>
          <w:tcPr>
            <w:tcW w:w="3256" w:type="dxa"/>
            <w:vAlign w:val="center"/>
          </w:tcPr>
          <w:p w14:paraId="57C86219" w14:textId="77777777" w:rsidR="00B96594" w:rsidRPr="00A66143" w:rsidRDefault="00B96594" w:rsidP="00ED1E7B">
            <w:pPr>
              <w:rPr>
                <w:lang w:val="af-ZA"/>
              </w:rPr>
            </w:pPr>
            <w:r w:rsidRPr="00A66143">
              <w:rPr>
                <w:lang w:val="af-ZA"/>
              </w:rPr>
              <w:t>As 'n …</w:t>
            </w:r>
          </w:p>
        </w:tc>
        <w:tc>
          <w:tcPr>
            <w:tcW w:w="5103" w:type="dxa"/>
            <w:vAlign w:val="center"/>
          </w:tcPr>
          <w:p w14:paraId="3D68304D" w14:textId="77777777" w:rsidR="00B96594" w:rsidRPr="00A66143" w:rsidRDefault="00B96594" w:rsidP="00ED1E7B">
            <w:pPr>
              <w:rPr>
                <w:lang w:val="af-ZA"/>
              </w:rPr>
            </w:pPr>
            <w:r w:rsidRPr="00A66143">
              <w:rPr>
                <w:lang w:val="af-ZA"/>
              </w:rPr>
              <w:t>Ek wil graag …</w:t>
            </w:r>
          </w:p>
        </w:tc>
        <w:tc>
          <w:tcPr>
            <w:tcW w:w="6095" w:type="dxa"/>
            <w:vAlign w:val="center"/>
          </w:tcPr>
          <w:p w14:paraId="6111BDEE" w14:textId="77777777" w:rsidR="00B96594" w:rsidRPr="00A66143" w:rsidRDefault="00B96594" w:rsidP="00ED1E7B">
            <w:pPr>
              <w:rPr>
                <w:lang w:val="af-ZA"/>
              </w:rPr>
            </w:pPr>
            <w:r w:rsidRPr="00A66143">
              <w:rPr>
                <w:lang w:val="af-ZA"/>
              </w:rPr>
              <w:t>sodat ek kan...</w:t>
            </w:r>
          </w:p>
        </w:tc>
      </w:tr>
      <w:tr w:rsidR="00B96594" w:rsidRPr="00A66143" w14:paraId="5F65D320" w14:textId="77777777" w:rsidTr="00B96594">
        <w:trPr>
          <w:trHeight w:val="533"/>
        </w:trPr>
        <w:tc>
          <w:tcPr>
            <w:tcW w:w="3256" w:type="dxa"/>
          </w:tcPr>
          <w:p w14:paraId="0613A31E" w14:textId="77777777" w:rsidR="00B96594" w:rsidRPr="00A66143" w:rsidRDefault="00B96594">
            <w:pPr>
              <w:rPr>
                <w:lang w:val="af-ZA"/>
              </w:rPr>
            </w:pPr>
          </w:p>
          <w:p w14:paraId="3A656375" w14:textId="77777777" w:rsidR="00B96594" w:rsidRPr="00A66143" w:rsidRDefault="00B96594">
            <w:pPr>
              <w:rPr>
                <w:lang w:val="af-ZA"/>
              </w:rPr>
            </w:pPr>
          </w:p>
          <w:p w14:paraId="5EA54F42" w14:textId="77777777" w:rsidR="00B96594" w:rsidRPr="00A66143" w:rsidRDefault="00B96594">
            <w:pPr>
              <w:rPr>
                <w:lang w:val="af-ZA"/>
              </w:rPr>
            </w:pPr>
          </w:p>
        </w:tc>
        <w:tc>
          <w:tcPr>
            <w:tcW w:w="5103" w:type="dxa"/>
          </w:tcPr>
          <w:p w14:paraId="06DE8A12" w14:textId="77777777" w:rsidR="00B96594" w:rsidRPr="00A66143" w:rsidRDefault="00B96594">
            <w:pPr>
              <w:rPr>
                <w:lang w:val="af-ZA"/>
              </w:rPr>
            </w:pPr>
          </w:p>
        </w:tc>
        <w:tc>
          <w:tcPr>
            <w:tcW w:w="6095" w:type="dxa"/>
          </w:tcPr>
          <w:p w14:paraId="22638804" w14:textId="77777777" w:rsidR="00B96594" w:rsidRPr="00A66143" w:rsidRDefault="00B96594">
            <w:pPr>
              <w:rPr>
                <w:lang w:val="af-ZA"/>
              </w:rPr>
            </w:pPr>
          </w:p>
        </w:tc>
      </w:tr>
      <w:tr w:rsidR="00B96594" w:rsidRPr="00A66143" w14:paraId="091391BD" w14:textId="77777777" w:rsidTr="00B96594">
        <w:trPr>
          <w:trHeight w:val="533"/>
        </w:trPr>
        <w:tc>
          <w:tcPr>
            <w:tcW w:w="3256" w:type="dxa"/>
          </w:tcPr>
          <w:p w14:paraId="60614C03" w14:textId="77777777" w:rsidR="00B96594" w:rsidRPr="00A66143" w:rsidRDefault="00B96594">
            <w:pPr>
              <w:rPr>
                <w:lang w:val="af-ZA"/>
              </w:rPr>
            </w:pPr>
          </w:p>
          <w:p w14:paraId="0FAE03AE" w14:textId="77777777" w:rsidR="00B96594" w:rsidRPr="00A66143" w:rsidRDefault="00B96594">
            <w:pPr>
              <w:rPr>
                <w:lang w:val="af-ZA"/>
              </w:rPr>
            </w:pPr>
          </w:p>
          <w:p w14:paraId="21CFF5F7" w14:textId="77777777" w:rsidR="00B96594" w:rsidRPr="00A66143" w:rsidRDefault="00B96594">
            <w:pPr>
              <w:rPr>
                <w:lang w:val="af-ZA"/>
              </w:rPr>
            </w:pPr>
          </w:p>
        </w:tc>
        <w:tc>
          <w:tcPr>
            <w:tcW w:w="5103" w:type="dxa"/>
          </w:tcPr>
          <w:p w14:paraId="421BD0B5" w14:textId="77777777" w:rsidR="00B96594" w:rsidRPr="00A66143" w:rsidRDefault="00B96594">
            <w:pPr>
              <w:rPr>
                <w:lang w:val="af-ZA"/>
              </w:rPr>
            </w:pPr>
          </w:p>
        </w:tc>
        <w:tc>
          <w:tcPr>
            <w:tcW w:w="6095" w:type="dxa"/>
          </w:tcPr>
          <w:p w14:paraId="402290A3" w14:textId="77777777" w:rsidR="00B96594" w:rsidRPr="00A66143" w:rsidRDefault="00B96594">
            <w:pPr>
              <w:rPr>
                <w:lang w:val="af-ZA"/>
              </w:rPr>
            </w:pPr>
          </w:p>
        </w:tc>
      </w:tr>
    </w:tbl>
    <w:p w14:paraId="4ECAAEF0" w14:textId="77777777" w:rsidR="00ED1E7B" w:rsidRPr="00A66143" w:rsidRDefault="00ED1E7B">
      <w:pPr>
        <w:rPr>
          <w:lang w:val="af-ZA"/>
        </w:rPr>
      </w:pPr>
    </w:p>
    <w:p w14:paraId="50A61EA1" w14:textId="77777777" w:rsidR="00941114" w:rsidRPr="00A66143" w:rsidRDefault="00941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af-ZA"/>
        </w:rPr>
      </w:pPr>
      <w:r w:rsidRPr="00A66143">
        <w:rPr>
          <w:lang w:val="af-ZA"/>
        </w:rPr>
        <w:br w:type="page"/>
      </w:r>
    </w:p>
    <w:p w14:paraId="0FF1E07B" w14:textId="77777777" w:rsidR="00AD2977" w:rsidRPr="00A66143" w:rsidRDefault="00AD2977" w:rsidP="00941114">
      <w:pPr>
        <w:pStyle w:val="Heading1"/>
        <w:rPr>
          <w:b/>
          <w:bCs/>
          <w:sz w:val="28"/>
          <w:szCs w:val="28"/>
          <w:lang w:val="af-ZA"/>
        </w:rPr>
      </w:pPr>
      <w:r w:rsidRPr="00A66143">
        <w:rPr>
          <w:lang w:val="af-ZA"/>
        </w:rPr>
        <w:lastRenderedPageBreak/>
        <w:t>Bylae 2</w:t>
      </w:r>
    </w:p>
    <w:p w14:paraId="4D3D87EE" w14:textId="77777777" w:rsidR="00B96594" w:rsidRPr="00A66143" w:rsidRDefault="00B96594">
      <w:pPr>
        <w:rPr>
          <w:b/>
          <w:bCs/>
          <w:sz w:val="28"/>
          <w:szCs w:val="28"/>
          <w:lang w:val="af-ZA"/>
        </w:rPr>
      </w:pPr>
      <w:r w:rsidRPr="00A66143">
        <w:rPr>
          <w:b/>
          <w:bCs/>
          <w:sz w:val="28"/>
          <w:szCs w:val="28"/>
          <w:lang w:val="af-ZA"/>
        </w:rPr>
        <w:t>Taak 2: Aanvaardingstoets</w:t>
      </w:r>
    </w:p>
    <w:p w14:paraId="4C94869C" w14:textId="77777777" w:rsidR="00B96594" w:rsidRPr="00A66143" w:rsidRDefault="00B96594">
      <w:pPr>
        <w:rPr>
          <w:lang w:val="af-ZA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B96594" w:rsidRPr="00A66143" w14:paraId="17CFEE04" w14:textId="77777777" w:rsidTr="00E265CD">
        <w:trPr>
          <w:trHeight w:val="533"/>
        </w:trPr>
        <w:tc>
          <w:tcPr>
            <w:tcW w:w="3969" w:type="dxa"/>
            <w:vAlign w:val="center"/>
          </w:tcPr>
          <w:p w14:paraId="78FCDDA5" w14:textId="691199D1" w:rsidR="00B96594" w:rsidRPr="00835189" w:rsidRDefault="00B96594" w:rsidP="00E265CD">
            <w:pPr>
              <w:rPr>
                <w:lang w:val="af-ZA"/>
              </w:rPr>
            </w:pPr>
            <w:r w:rsidRPr="00835189">
              <w:rPr>
                <w:lang w:val="af-ZA"/>
              </w:rPr>
              <w:t>Aanvaardingstoets (wanneer jy weet die gebruikers</w:t>
            </w:r>
            <w:r w:rsidR="00076F2B" w:rsidRPr="00835189">
              <w:rPr>
                <w:lang w:val="af-ZA"/>
              </w:rPr>
              <w:t>torie</w:t>
            </w:r>
            <w:r w:rsidRPr="00835189">
              <w:rPr>
                <w:lang w:val="af-ZA"/>
              </w:rPr>
              <w:t xml:space="preserve"> is voltooi)</w:t>
            </w:r>
          </w:p>
        </w:tc>
      </w:tr>
      <w:tr w:rsidR="00B96594" w:rsidRPr="00A66143" w14:paraId="328690A1" w14:textId="77777777" w:rsidTr="00E265CD">
        <w:trPr>
          <w:trHeight w:val="533"/>
        </w:trPr>
        <w:tc>
          <w:tcPr>
            <w:tcW w:w="3969" w:type="dxa"/>
          </w:tcPr>
          <w:p w14:paraId="1EEAD8A9" w14:textId="77777777" w:rsidR="00B96594" w:rsidRPr="00A66143" w:rsidRDefault="00B96594" w:rsidP="00E265CD">
            <w:pPr>
              <w:rPr>
                <w:lang w:val="af-ZA"/>
              </w:rPr>
            </w:pPr>
          </w:p>
        </w:tc>
      </w:tr>
      <w:tr w:rsidR="00B96594" w:rsidRPr="00A66143" w14:paraId="67A9D50C" w14:textId="77777777" w:rsidTr="00E265CD">
        <w:trPr>
          <w:trHeight w:val="533"/>
        </w:trPr>
        <w:tc>
          <w:tcPr>
            <w:tcW w:w="3969" w:type="dxa"/>
          </w:tcPr>
          <w:p w14:paraId="6F674408" w14:textId="77777777" w:rsidR="00B96594" w:rsidRPr="00A66143" w:rsidRDefault="00B96594" w:rsidP="00E265CD">
            <w:pPr>
              <w:rPr>
                <w:lang w:val="af-ZA"/>
              </w:rPr>
            </w:pPr>
          </w:p>
        </w:tc>
      </w:tr>
    </w:tbl>
    <w:p w14:paraId="795F2E28" w14:textId="77777777" w:rsidR="00B96594" w:rsidRPr="00A66143" w:rsidRDefault="00B96594">
      <w:pPr>
        <w:rPr>
          <w:lang w:val="af-ZA"/>
        </w:rPr>
      </w:pPr>
      <w:r w:rsidRPr="00A66143">
        <w:rPr>
          <w:lang w:val="af-ZA"/>
        </w:rPr>
        <w:t xml:space="preserve"> </w:t>
      </w:r>
    </w:p>
    <w:p w14:paraId="537ABDF3" w14:textId="77777777" w:rsidR="00B96594" w:rsidRPr="00A66143" w:rsidRDefault="00B96594">
      <w:pPr>
        <w:rPr>
          <w:lang w:val="af-ZA"/>
        </w:rPr>
      </w:pPr>
    </w:p>
    <w:p w14:paraId="26D5F237" w14:textId="60CDD31B" w:rsidR="00B96594" w:rsidRPr="00A66143" w:rsidRDefault="00B96594">
      <w:pPr>
        <w:rPr>
          <w:lang w:val="af-ZA"/>
        </w:rPr>
      </w:pPr>
      <w:r w:rsidRPr="00A66143">
        <w:rPr>
          <w:b/>
          <w:bCs/>
          <w:lang w:val="af-ZA"/>
        </w:rPr>
        <w:t>OF</w:t>
      </w:r>
      <w:r w:rsidR="00593C1A">
        <w:rPr>
          <w:b/>
          <w:bCs/>
          <w:lang w:val="af-ZA"/>
        </w:rPr>
        <w:t xml:space="preserve"> </w:t>
      </w:r>
      <w:r w:rsidR="00981CC5" w:rsidRPr="00A66143">
        <w:rPr>
          <w:lang w:val="af-ZA"/>
        </w:rPr>
        <w:t>voltooi die sinne hieronder:</w:t>
      </w:r>
    </w:p>
    <w:p w14:paraId="78B9E0C6" w14:textId="77777777" w:rsidR="00B96594" w:rsidRPr="00A66143" w:rsidRDefault="00B96594">
      <w:pPr>
        <w:rPr>
          <w:lang w:val="af-ZA"/>
        </w:rPr>
      </w:pPr>
    </w:p>
    <w:p w14:paraId="0DF0FFFF" w14:textId="77777777" w:rsidR="00B96594" w:rsidRPr="00A66143" w:rsidRDefault="00B96594" w:rsidP="00B96594">
      <w:pPr>
        <w:pStyle w:val="ListParagraph"/>
        <w:numPr>
          <w:ilvl w:val="0"/>
          <w:numId w:val="1"/>
        </w:numPr>
        <w:spacing w:line="480" w:lineRule="auto"/>
        <w:rPr>
          <w:lang w:val="af-ZA"/>
        </w:rPr>
      </w:pPr>
      <w:r w:rsidRPr="00A66143">
        <w:rPr>
          <w:lang w:val="af-ZA"/>
        </w:rPr>
        <w:t>Die stelsel sal …</w:t>
      </w:r>
    </w:p>
    <w:p w14:paraId="71999B0C" w14:textId="77777777" w:rsidR="00B96594" w:rsidRPr="00A66143" w:rsidRDefault="00B96594" w:rsidP="00B96594">
      <w:pPr>
        <w:pStyle w:val="ListParagraph"/>
        <w:numPr>
          <w:ilvl w:val="0"/>
          <w:numId w:val="1"/>
        </w:numPr>
        <w:spacing w:line="480" w:lineRule="auto"/>
        <w:rPr>
          <w:lang w:val="af-ZA"/>
        </w:rPr>
      </w:pPr>
      <w:r w:rsidRPr="00A66143">
        <w:rPr>
          <w:lang w:val="af-ZA"/>
        </w:rPr>
        <w:t>Die stelsel sal …</w:t>
      </w:r>
    </w:p>
    <w:p w14:paraId="2CDE0B27" w14:textId="77777777" w:rsidR="00B96594" w:rsidRPr="00A66143" w:rsidRDefault="00B96594" w:rsidP="00B96594">
      <w:pPr>
        <w:pStyle w:val="ListParagraph"/>
        <w:numPr>
          <w:ilvl w:val="0"/>
          <w:numId w:val="1"/>
        </w:numPr>
        <w:spacing w:line="480" w:lineRule="auto"/>
        <w:rPr>
          <w:lang w:val="af-ZA"/>
        </w:rPr>
      </w:pPr>
      <w:r w:rsidRPr="00A66143">
        <w:rPr>
          <w:lang w:val="af-ZA"/>
        </w:rPr>
        <w:t>Die stelsel sal …</w:t>
      </w:r>
    </w:p>
    <w:p w14:paraId="5D5EB14E" w14:textId="77777777" w:rsidR="00B96594" w:rsidRPr="00A66143" w:rsidRDefault="00B96594" w:rsidP="00B96594">
      <w:pPr>
        <w:pStyle w:val="ListParagraph"/>
        <w:numPr>
          <w:ilvl w:val="0"/>
          <w:numId w:val="1"/>
        </w:numPr>
        <w:spacing w:line="480" w:lineRule="auto"/>
        <w:rPr>
          <w:lang w:val="af-ZA"/>
        </w:rPr>
      </w:pPr>
      <w:r w:rsidRPr="00A66143">
        <w:rPr>
          <w:lang w:val="af-ZA"/>
        </w:rPr>
        <w:t>Die stelsel sal …</w:t>
      </w:r>
    </w:p>
    <w:p w14:paraId="14C4EAE2" w14:textId="77777777" w:rsidR="002F6485" w:rsidRPr="00A66143" w:rsidRDefault="00B96594" w:rsidP="00B96594">
      <w:pPr>
        <w:pStyle w:val="ListParagraph"/>
        <w:numPr>
          <w:ilvl w:val="0"/>
          <w:numId w:val="1"/>
        </w:numPr>
        <w:spacing w:line="480" w:lineRule="auto"/>
        <w:rPr>
          <w:lang w:val="af-ZA"/>
        </w:rPr>
      </w:pPr>
      <w:r w:rsidRPr="00A66143">
        <w:rPr>
          <w:lang w:val="af-ZA"/>
        </w:rPr>
        <w:t>Die stelsel sal …</w:t>
      </w:r>
      <w:r w:rsidR="002F6485" w:rsidRPr="00A66143">
        <w:rPr>
          <w:lang w:val="af-ZA"/>
        </w:rPr>
        <w:br w:type="page"/>
      </w:r>
    </w:p>
    <w:p w14:paraId="6173A901" w14:textId="77777777" w:rsidR="00AD2977" w:rsidRPr="00A66143" w:rsidRDefault="00AD2977" w:rsidP="00941114">
      <w:pPr>
        <w:pStyle w:val="Heading1"/>
        <w:rPr>
          <w:lang w:val="af-ZA"/>
        </w:rPr>
      </w:pPr>
      <w:r w:rsidRPr="00A66143">
        <w:rPr>
          <w:lang w:val="af-ZA"/>
        </w:rPr>
        <w:lastRenderedPageBreak/>
        <w:t>Bylae 3</w:t>
      </w:r>
    </w:p>
    <w:p w14:paraId="2D278174" w14:textId="77777777" w:rsidR="002F6485" w:rsidRPr="00A66143" w:rsidRDefault="002F6485">
      <w:pPr>
        <w:rPr>
          <w:b/>
          <w:bCs/>
          <w:sz w:val="28"/>
          <w:szCs w:val="28"/>
          <w:lang w:val="af-ZA"/>
        </w:rPr>
      </w:pPr>
      <w:r w:rsidRPr="00A66143">
        <w:rPr>
          <w:b/>
          <w:bCs/>
          <w:sz w:val="28"/>
          <w:szCs w:val="28"/>
          <w:lang w:val="af-ZA"/>
        </w:rPr>
        <w:t>Taak 3: Navigasie-ontwerp tussen die verskillende skerms</w:t>
      </w:r>
    </w:p>
    <w:p w14:paraId="5F9DFCCE" w14:textId="77777777" w:rsidR="002F6485" w:rsidRPr="00A66143" w:rsidRDefault="002F6485">
      <w:pPr>
        <w:rPr>
          <w:b/>
          <w:bCs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2F6485" w:rsidRPr="00A66143" w14:paraId="41734062" w14:textId="77777777" w:rsidTr="002F6485">
        <w:tc>
          <w:tcPr>
            <w:tcW w:w="13887" w:type="dxa"/>
          </w:tcPr>
          <w:p w14:paraId="4AF8577B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3440F20F" w14:textId="77777777" w:rsidR="002F6485" w:rsidRPr="00A66143" w:rsidRDefault="00B96594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C59531" wp14:editId="20F971AA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191770</wp:posOffset>
                      </wp:positionV>
                      <wp:extent cx="2809875" cy="1809750"/>
                      <wp:effectExtent l="0" t="0" r="28575" b="19050"/>
                      <wp:wrapNone/>
                      <wp:docPr id="4" name="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4FCE48B" id="Frame 4" o:spid="_x0000_s1026" style="position:absolute;margin-left:361pt;margin-top:15.1pt;width:221.25pt;height:14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  <w:r w:rsidRPr="00A66143">
              <w:rPr>
                <w:b/>
                <w:bCs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C8A39C9" wp14:editId="7DD7A23E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168910</wp:posOffset>
                      </wp:positionV>
                      <wp:extent cx="2809875" cy="1809750"/>
                      <wp:effectExtent l="0" t="0" r="28575" b="19050"/>
                      <wp:wrapNone/>
                      <wp:docPr id="3" name="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AC93149" id="Frame 3" o:spid="_x0000_s1026" style="position:absolute;margin-left:24.35pt;margin-top:13.3pt;width:221.25pt;height:14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</w:p>
          <w:p w14:paraId="3A930443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35175DE0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5C79248D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2E7C2EAF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6D17B3E8" w14:textId="77777777" w:rsidR="00296233" w:rsidRPr="00A66143" w:rsidRDefault="00296233">
            <w:pPr>
              <w:rPr>
                <w:b/>
                <w:bCs/>
                <w:lang w:val="af-ZA"/>
              </w:rPr>
            </w:pPr>
          </w:p>
          <w:p w14:paraId="415DBE4C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445A3C8E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54D1F059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14FE5B3B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7CFE9230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4D3B3EA3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74DECF26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22BDE024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694C77F4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35A2B24B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3D9EBB3E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0D8204C1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4FFD21AD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3D01C137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075E2CE2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42EC7BAB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0551375A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17C51E36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0024BF09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  <w:p w14:paraId="1CC15F57" w14:textId="77777777" w:rsidR="002F6485" w:rsidRPr="00A66143" w:rsidRDefault="002F6485">
            <w:pPr>
              <w:rPr>
                <w:b/>
                <w:bCs/>
                <w:lang w:val="af-ZA"/>
              </w:rPr>
            </w:pPr>
          </w:p>
        </w:tc>
      </w:tr>
    </w:tbl>
    <w:p w14:paraId="7D79C52B" w14:textId="77777777" w:rsidR="002F6485" w:rsidRPr="00A66143" w:rsidRDefault="00AD2977" w:rsidP="00941114">
      <w:pPr>
        <w:pStyle w:val="Heading1"/>
        <w:rPr>
          <w:lang w:val="af-ZA"/>
        </w:rPr>
      </w:pPr>
      <w:r w:rsidRPr="00A66143">
        <w:rPr>
          <w:lang w:val="af-ZA"/>
        </w:rPr>
        <w:lastRenderedPageBreak/>
        <w:t>Bylae 4</w:t>
      </w:r>
    </w:p>
    <w:p w14:paraId="438DED18" w14:textId="77777777" w:rsidR="002F6485" w:rsidRPr="00A66143" w:rsidRDefault="002F6485">
      <w:pPr>
        <w:rPr>
          <w:b/>
          <w:bCs/>
          <w:sz w:val="28"/>
          <w:szCs w:val="28"/>
          <w:lang w:val="af-ZA"/>
        </w:rPr>
      </w:pPr>
      <w:r w:rsidRPr="00A66143">
        <w:rPr>
          <w:b/>
          <w:bCs/>
          <w:sz w:val="28"/>
          <w:szCs w:val="28"/>
          <w:lang w:val="af-ZA"/>
        </w:rPr>
        <w:t>Taak 4: Skermontwerp</w:t>
      </w:r>
    </w:p>
    <w:p w14:paraId="36CD8FE8" w14:textId="77777777" w:rsidR="003A765F" w:rsidRPr="00A66143" w:rsidRDefault="003A765F">
      <w:pPr>
        <w:rPr>
          <w:b/>
          <w:bCs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0706C5" w:rsidRPr="00A66143" w14:paraId="5F4B420A" w14:textId="77777777" w:rsidTr="000706C5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16772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  <w:p w14:paraId="03E4B0D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Skerm 1</w:t>
            </w:r>
          </w:p>
          <w:p w14:paraId="775FD9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92D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  <w:p w14:paraId="1D80550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Komponente</w:t>
            </w:r>
          </w:p>
        </w:tc>
      </w:tr>
      <w:tr w:rsidR="000706C5" w:rsidRPr="00A66143" w14:paraId="7BB8B744" w14:textId="77777777" w:rsidTr="0064689E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3158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1F91D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2A8C7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5AB2C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88589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BADDA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D689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684C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3F45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5FA8F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E2571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33BFE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56FE9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723E6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D1A5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C057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DCC3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3DEB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7A5E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89D09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140DC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60FB0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8B522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B59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01262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214A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4579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64ADD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6E7C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9DDCF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324EF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0D0B4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976E56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4AAFB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Vorm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445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036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D5A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1AE2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242BF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2A89202A" w14:textId="77777777" w:rsidTr="007B70E4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85B9F9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074A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B7D7E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2BFB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E1A08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D92F9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03A3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92F27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6D1A7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9D59D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8D5F2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89572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E06A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83E1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22E5C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D4D81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72759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162B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8FB1D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A5F4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95140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2E146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D289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4FBD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9ED41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3BD7A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CD760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35487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294B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35F0A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5E723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50744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788DE5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7A68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Bladsybeheer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E4D20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FD1835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3A90E5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79879C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55E8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176BF2C3" w14:textId="77777777" w:rsidTr="0087588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9A3B60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8B5B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4B9E7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0BA45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AC2DF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6B40F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7B8A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6349E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1763C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5BDE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CFAE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E3621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35E55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AC19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4E42F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6AD3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406E9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FDE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5511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92F13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3B76C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48C74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11A2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93A2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CDE37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C135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EB28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34525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47B74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4E4F4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44D4C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A48D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7C89C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C0AE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Knoppie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2AADC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FD2E33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862D1D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197D1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201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2B00819C" w14:textId="77777777" w:rsidTr="004675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34CDBC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9889A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E5D1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A291F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C747C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18EE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75916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59106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D86C9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CB60E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52768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9930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DBA9C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0C7A6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BF9B3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B2DE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10C94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074F0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6FF1B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991D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1901F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6E097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6D3FA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2F5FB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7750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4B11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EE4F0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5BA2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F4CF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E8F23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A097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E0BE7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8F811E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3C4F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BitButton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3880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4A8002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C1BBA9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D19FC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A566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1797BBEF" w14:textId="77777777" w:rsidTr="00E4237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D79044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A50F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06B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4585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0DFFE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1EA23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4146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35FED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7F0EE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C34D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343C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0B7C6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AF34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8028F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AF7AF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D58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0DFEE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F93C7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91529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1AF90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D11B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07857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7BB2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F2FB3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9B59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ED1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3A73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756C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C2CA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E4D17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43AA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DF91F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9EE56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C69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Etiket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059D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3797DD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DE731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EF2BB5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994A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20A2F12A" w14:textId="77777777" w:rsidTr="00A6697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31172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5EA43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CDF6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7BE1A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D532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BB1C7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40B8C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DB4A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098A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086EB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8C63A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D803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0D9BD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20F3A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30385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EF3A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AF9D5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340EC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2727D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30CE4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6766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B84C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8145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5B861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351F8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07C78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7E4A1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ECB86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6B512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14800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7FB3E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25835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52C024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5F889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Wysig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00841B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7CD74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FF571F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622FA3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4BFE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60BCADB3" w14:textId="77777777" w:rsidTr="00AD02F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60A8F7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2F36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4ABE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68807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15F79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7BD3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B28F4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2FFF7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67920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59F9A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CC213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23EE6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7E166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2E223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E480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23E3B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E36BB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A8714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0F495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7CD1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79B3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F3D4F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3D7CC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E93DC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F4DB4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8E268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684E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852AB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C5A59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6DB71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16D51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F9890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B09C74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FA9F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Beeld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C975BC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5A93B1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84D7C2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A011D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88D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1194D7C1" w14:textId="77777777" w:rsidTr="002446A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1608FC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77D64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6327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F8A3B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CF7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A579A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38565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55A98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4F93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EA22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46E32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8420B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E8AB8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09551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119D7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D360E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3898D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4C5FA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FF351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A43A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58982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1044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9DECE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968DA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5CF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C7C6F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29C1B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F928E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A1F75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9A6F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5DE0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142E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35544E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0E2C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Vorm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948C11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2540B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B2F80E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870AC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D60B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27798A5D" w14:textId="77777777" w:rsidTr="004C4580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625B7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F2AA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DEB5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BABF6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4E895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F8D4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EA2A1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5E8F2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A5A16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2CEF8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ED565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755E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482FA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58E95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BA57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0876D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C2F1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B9FF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91511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E05AE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0D678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4984A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73CA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2C48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F581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425BB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C4752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CE7F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FA7B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62574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BAA88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0921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650918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B0152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Paneel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9E592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CE965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A696BE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95D6BE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0BD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3F06F359" w14:textId="77777777" w:rsidTr="00B4373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BDD6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DD6F2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FD724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16AC9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E90F8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0577A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CAF6D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6C55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0777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6DA8A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EB10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EB997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B0A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8B1B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9844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8A451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8A416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FCCEE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9A921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E3673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FB107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B4096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D8F87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C12E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151D4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104D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7C45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4AE2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E9180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4ACD7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B9CFD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670AA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3107C9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8711D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Lysboks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F68519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00E982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AEEB2C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4C799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284A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6FFB7B18" w14:textId="77777777" w:rsidTr="00251DB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8B2758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5367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B680D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790AF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A7CB8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36D8D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2AC8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48159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7167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A8C9F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57F68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9A241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6747E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3ED9B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33F9B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FF6A9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AA35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DCAE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0C89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102A3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311D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4C8CF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C93AE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E5488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1B10C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6021B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FA984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B11F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E024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49E22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75471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4DFD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7B6A6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AE0002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Radiogroep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F4319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C3CF09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8E6BC8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6DB61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D4E8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3CBD6E0F" w14:textId="77777777" w:rsidTr="004E029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DAE3BE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3E0F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D8F2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DD4CA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2AF8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4E0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1F8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B9741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A7972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5EBC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75A54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52661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35D4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BDDC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C23D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C3E6E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7D8DB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B2C4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22A75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7B038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4452F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2F119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C1A09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3BCF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05B8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139A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0E147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34504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F8AA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B3FF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C2C73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608D6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51E544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42525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Kombinasie 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961F8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7C7F3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92A53E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7E097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E116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0836C93F" w14:textId="77777777" w:rsidTr="006754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A341BA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15A63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66FE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51098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E6601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0073F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CE9D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5408F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E9C5F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5CC92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9DEC5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813D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1A39B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62E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C57D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228F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EDA4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BF45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DF2D0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FECF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C398A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30F7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35EE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04BDA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D28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48FEC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2952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00948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4E714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5BBA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13A18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28BF9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14ACDF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C227F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B542A9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6F2E1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EAE7B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CB86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B354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08B3C72F" w14:textId="77777777" w:rsidTr="00101793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8D3261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682C2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727CB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26E9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D87A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DC0C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CD9B8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D48C6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1BC0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09A2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E73CB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10EAD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DC99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FC7CE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4F8C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7E62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667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42E0D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B901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72A4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6DF2F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0E82F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1F4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C124A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A837B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6E5CE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E88D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05980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A5DCD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15386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22D37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18421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AC6AD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B5E98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Radio knoppie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B8D8B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C5FBDA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FFC68B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14A30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8B63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6FAD2EE4" w14:textId="77777777" w:rsidTr="0016696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3ED101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8E4CA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1F222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DB4D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C070C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B4659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AAAB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8E973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B0EF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9DD3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F9604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EE5C8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617D3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0E7C4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C298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4EC4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CA21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42A2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6860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56860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6036B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026E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825C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3142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C8255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4D04B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BAF4B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49F4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2AD64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6AEB4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212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126E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71B663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DEA5B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CheckBox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98487B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583F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09ACC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A65E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1B8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7B8B4413" w14:textId="77777777" w:rsidTr="00080C2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ECDEE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31454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3B6F1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2184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F7001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CBAF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14C09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DF16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91950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0F7E1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643F6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E1E5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3331B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065C3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0BBE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99557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70FC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98F8D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8E509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B611C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D4311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6B411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AD59D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B527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740C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FDBA5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E2423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12408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4300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700BE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84722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C43F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867657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C7C3F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SpinRedigeer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2733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7F2CBE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884F83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0324E2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C62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3AAE87EB" w14:textId="77777777" w:rsidTr="00C8516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8BF97F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35E3B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6E40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A2828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765B3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97507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F5965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95E75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8DCF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A264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E30D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7D1B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87ED5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A9806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AF6F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4F55D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9CEEE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85C6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1FA0C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81F6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896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239D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71AD5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12EFD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86F44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56090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A63FF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EFE2E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E1B14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5A00E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E256A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23BE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44C5EE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22DA0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Afteller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FFCF4D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49D24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914715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04BF88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963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0CF2F1F8" w14:textId="77777777" w:rsidTr="00BF57C1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4A122A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BB4A2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1923D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81EA1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FE6A8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4934F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8136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203F3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645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31DC0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D1E5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9C45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CDC1A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8AF6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1282A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AE88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2775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C671F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0E38C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A4879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F2F50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AF4F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7CB0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81CD8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B79FA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75504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9619A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63BFD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270B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6B1AB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ED7A9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85841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E2A5D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B4320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Invoerboks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2AFB3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F3551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B14993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47AE5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8697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32E776A7" w14:textId="77777777" w:rsidTr="00F41E58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F39749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3B636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6070D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D65B9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85C95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89DBB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BE851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03E6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C0935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E1ED0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4F707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99C11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9297D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D78A7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E8BB8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6EBC8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441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A38B5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5E7B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383B0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CDDF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1B706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B49B1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AF134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846F8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B75FD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E5889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B6B50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4B4D7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E7C77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DC0D0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EC95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12FD55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87140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ShowMessage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BBD8DD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F6AED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F9F64F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0F174A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142BF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7F954500" w14:textId="77777777" w:rsidTr="009D76B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BFA8E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C0782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CDFA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13098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628E3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F6909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16156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3FBF6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9E819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DF9B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532AF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A4C56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35378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9F808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133A2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AB968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BBA6F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023D3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2F96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57253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B4A0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93DE5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C5636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826DD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BD60C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373DB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47538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5BFE7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3D08E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B1CD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DE7AA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13A43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18FCC7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4B0A7" w14:textId="77777777" w:rsidR="000706C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BoodskapDlg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19B6F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E8CB47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53E6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968068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0493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0F4EE670" w14:textId="77777777" w:rsidTr="00375E7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C850D8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64F00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59EDC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04AB7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32AD7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5F27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A3B49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309C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A9D3F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35233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95AEB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5C1D8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E5EB3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7D334F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263C7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EB324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F4570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BACE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97B2B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AFF79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BA1EE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40E6A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DD60E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DA1A7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3502D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AEF3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78C32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E2F6B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20DFD7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382F0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70AC9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99AD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FD5BAE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F8A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328047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40E9A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24FA49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469622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69E2D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  <w:tr w:rsidR="000706C5" w:rsidRPr="00A66143" w14:paraId="7F78E0A2" w14:textId="77777777" w:rsidTr="0019364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60EB121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522713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55E624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0EC73E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A27AE1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F4EE9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172B6B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8D892B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80BF6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13BE594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E32EB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383F50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85CD40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C3E2AD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7FEF1E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A92ABF8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7DC116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0945AC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66AA31C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40052D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B76207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DC8A829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5E7FD7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FF2BC02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E23580B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CF5642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D0F206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85BD8B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6963D5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CBB664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C4EA1E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FA70AE5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6659A82A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953D36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9EDF3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A5900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500A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80F71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5422E" w14:textId="77777777" w:rsidR="000706C5" w:rsidRPr="00A66143" w:rsidRDefault="000706C5" w:rsidP="00E0107B">
            <w:pPr>
              <w:rPr>
                <w:b/>
                <w:bCs/>
                <w:lang w:val="af-ZA"/>
              </w:rPr>
            </w:pPr>
          </w:p>
        </w:tc>
      </w:tr>
    </w:tbl>
    <w:p w14:paraId="5B4EA5DB" w14:textId="77777777" w:rsidR="001E5F25" w:rsidRPr="00A66143" w:rsidRDefault="001E5F25">
      <w:pPr>
        <w:rPr>
          <w:b/>
          <w:bCs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1E5F25" w:rsidRPr="00A66143" w14:paraId="0E359975" w14:textId="77777777" w:rsidTr="00E0107B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3D97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br w:type="page"/>
            </w:r>
            <w:r w:rsidR="00B96594" w:rsidRPr="00A66143">
              <w:rPr>
                <w:b/>
                <w:bCs/>
                <w:lang w:val="af-ZA"/>
              </w:rPr>
              <w:t>Taak 4</w:t>
            </w:r>
          </w:p>
          <w:p w14:paraId="1CF94E7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Skerm 2</w:t>
            </w:r>
          </w:p>
          <w:p w14:paraId="2344D5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ED2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  <w:p w14:paraId="1E28619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Komponente</w:t>
            </w:r>
          </w:p>
        </w:tc>
      </w:tr>
      <w:tr w:rsidR="001E5F25" w:rsidRPr="00A66143" w14:paraId="5D6246CC" w14:textId="77777777" w:rsidTr="00E0107B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94CD3A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617A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9D50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8DAFC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9E31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ED2A1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74463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5821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4D9B3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47FFB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2A09E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CB285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D7F6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15F63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25EA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456CD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6CE42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79453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605C6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C632C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963E0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D66E8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5C198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4BFEA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74FF6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769E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A7D8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17024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BFE63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EFA63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C79A5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77DA4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9FDF99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5CCBE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Vorm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64F2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771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9392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27AA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477A7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621392C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E42E3C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28A00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8F435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175FE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C7386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CC6BB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4D153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33884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FF75C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55AA9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7EE44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0989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DAEC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9E50A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96E7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5F838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44AF3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0302F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9473E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2E252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5510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9A78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7D779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62640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A5326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8B273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6BDFE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79EE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C60E1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170E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2DB1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1B0CE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ECB63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293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Bladsybeheer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712C91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B93BD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B3981D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837140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086B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0BE4A6EB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3F20AB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912FE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E841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2E8A5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7DD23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F5908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B7102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F41C2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E82E6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47F38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56C6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12C65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5063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02582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FCEC6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5ADE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ECDD7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81B2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37997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7377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84DF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2CB6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40FDE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58C9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33497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9613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873FB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A345E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BDE8F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9F261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8542C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60BBB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80F38D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59C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Knoppie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50C98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34F949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040AD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920E9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430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6FC28D87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DE43CB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FB27C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31E6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672A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D1C6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A7890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40ED7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E2EE3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D94A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07775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7AAB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051A3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CB6D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2340A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72F6B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70AED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F0437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58685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A7E2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A6FE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71676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9996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25939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C54E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7334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AF577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BB8C0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F6F47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0DDEA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23DA4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79AA5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8794B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460AED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FFB5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BitButton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FB24C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BDF7A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4D184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C5B52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3A5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1129640C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5BC78F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797E8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F9243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EE498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87EF8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FCD1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EEC21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98B88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ED155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59CC0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F525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31E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A6580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8D3AC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158DF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F4C94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DA5C4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1294B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0F03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6BB0B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6639D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C4AD4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38C9B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9F8FE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5F844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6273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07418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6931A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A3BA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5566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703A1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7105D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CFA6E4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6BF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Etiket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BBC3A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4E333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F0F92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36F85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E9FE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576A3457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BEFCEE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0D2F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09911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10E16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A3D40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0B05C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E8DA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64C4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AA3E7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2AB41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4CC3E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0563F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9DBA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CC10A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A7839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716A5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0A588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F2748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6E32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A1585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C6F3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7B0C7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9342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73761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87399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B8FD6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EC81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AFDCF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BE020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05C6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C676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BFA8F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4C2C59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3A11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Wysig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4E83B7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C3DEF9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1E3A6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B2FEF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B64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10A6296C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066E3E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4280F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97DD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3D3DE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7BB0F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41A1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F05D1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2F668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7D7E4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62F77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BDA9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0ABFA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67F78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910D4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B73EF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F6C82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69F5E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0CA34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078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8E637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8AB91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EBF15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974B3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2E1D7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2CD11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5F4DF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3F672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6371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5D207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B423C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CDE80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4C3B9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F97469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C82F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Beeld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8B95C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0D578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E2E8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8011AD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01A1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327C5D73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18FBCC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49B5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CB54B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7E948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15C06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8358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D9D27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6C1A9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43DF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DE4B2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F5339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C8F25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0595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5280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071A8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90D86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C9AAF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B0F2F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65C5C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6100D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691B2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2AC9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E3CA0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CAA96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D221C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7643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7CEC1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7A4B8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B163B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B819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B6EEA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EE0EA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3B4F2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392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Vorm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CC552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90C60F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AF1978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14F438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D727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733A385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819DD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41C7C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9A4D3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170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92F4F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CB98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9C628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7BE2D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BAA5E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C62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CA1DE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E931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1A29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C9D7B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65EE5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75252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1ED6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1519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82C72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204B6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F9E65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077B3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0EC95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FF39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FC2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03D49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FFB8B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D203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AA980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96421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72637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5FAB6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2400F2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0FDA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Paneel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B5F4D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221887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B7C85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313FA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D2E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56E4D518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B90B62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A9C25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90CC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F50A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AE0B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F7A5C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A0F6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0E1FA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E2470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CCACB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09DC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5D82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550A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87193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E22D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EAD11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635F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62FBE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65D43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8ADD8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626F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B7FD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13C7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D8568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7C769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DF9C1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73C82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2DA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1E323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79529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62C9F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EC034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A463A6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3BF83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Lysboks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AED5B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4497EA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28BECA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D03DBA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D724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6EA7DB8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3CFDD6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6C75A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EB6AD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6E1F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CCC4D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8F10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329F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1781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D8B47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8FB7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91087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FED4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3CB4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E11DB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3D067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2CC92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2EE9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BC689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05127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A14BA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DF0A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14EC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8892D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754A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B5CE2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B3A19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4AE06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8F418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D2CDA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27B3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B814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AB4E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7AA689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B59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Radiogroep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A3590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3EB8E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ECFB7F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1D02C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4470C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440A9696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89CFA2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62BD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3CF0B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EB37A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3E59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4B30D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C71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B868F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ED98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0C63D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60023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42865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7DF6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B2C75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971D2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46C10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69060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1959D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86D6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A9587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B39D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D3FD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76F1F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2CBEC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9EFD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668C3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1DFF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DFFCC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F18DB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D5EE5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2518B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31ABD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7998F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5BA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Kombinasie 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F3853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EF9AC6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B56DE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B314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AA3C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715058B3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3FCB4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66A4B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C990E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C84C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024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1887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7E140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32AA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1942C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22D56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60E0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8D942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787F1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B1868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82C0B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27CDA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0A2B3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2957E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1E91E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D072A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CC71B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3B15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27C02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039F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F91AA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8122B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E4F8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DCCD2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B7EB7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D2512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806C8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D17B8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47D7C4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5A88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2EE28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58AA20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2768F4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96475F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F057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661D9315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267C2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8AD80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8DCCA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F0C2D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6E7C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AA492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C47E0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22F8B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ABF36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A55A0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7AE34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6E120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B589D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55F3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2623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0FFD9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80DA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46A87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BA70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787F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B6E9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28F49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C594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3A3F3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7872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27E3A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54DE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EB78A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7FA06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39D9D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68384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439D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2FB9A8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3A91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Radio knoppie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F59FFB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B2EF3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D8FB02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C65913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1155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3CAD9AB7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7A087F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8CC17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E67E3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5069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5A4C9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39C5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57CEC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A361A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E655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7B548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66299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5747D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6B30C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3A6AD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22080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A14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08188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A1799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C15B9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E34DE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306A8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73FEE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05FA4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5EFE9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58977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B71F5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3B5E6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A03AD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FE9CF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D81BB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C754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1CF6C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34B2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509F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CheckBox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7B645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8C4B51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D63431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41285A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D400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64DFBBCF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1540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5205A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E91A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15CAC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10B60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3981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8F502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02A3E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60C7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28F24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E30E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9D9E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ACFD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941F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FEAA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5949E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740E7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5C8B6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5CDF0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E536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62417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75F28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E61AC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9D45A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8665A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F651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9F487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AC1D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F1C5C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3D1B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4EAD5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5D19F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B991B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6E3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SpinRedigeer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32F6E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A35F24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9C4DC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60D02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DD0C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3C807426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634E54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4C3F3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21EED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D430A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5B574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2F11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B5F7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D590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110E0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547AF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FD12D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C8B12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40E02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E376A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4CD47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80B31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63B14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95D4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024FC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BC6A4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44FFF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1CF4C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E78A2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AAD5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DDB8F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0CD93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F5900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A4661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EC731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0910A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D1A15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26DD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102898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329E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Afteller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4B7AA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6AD3C8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EF8A59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3F49C4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CC3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2C8387D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6F49ED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7F3B9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1D9EE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6664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26A4C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8B31B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FF1CC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FF322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34607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6625C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3132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1FE2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3F1EB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8A2D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FE35A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5DD75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1BB02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427A5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5BA30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8A64C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96F0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352A9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B0EFC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EA785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18329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8DA0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B0902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97646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F30E9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83B4E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BF2FD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9C5BD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77B710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B653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Invoerboks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B57DD9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4DD543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9F53BD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00684B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E753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565B013D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FDFF5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38AE9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8E29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E197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7953A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8B31B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FE2F1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614C6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BC534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D4629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684B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ACFA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2234C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4F8D5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EEDED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E6839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5404C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4787C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31B0F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5DF5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AD80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15E35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C0378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203B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955DB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39963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43A5A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37A97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6C854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0FEB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7835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A58D7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331721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29D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ShowMessage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8A3F79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55EE97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52EA91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196F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0EE8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483E4D15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4B5F5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95992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21FD8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082E6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EA450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7A65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652E4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ADF99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4D09D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7F843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FF85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B050D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1A38C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01CB2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DB068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96832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32FAE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CFB06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AE51E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87FA0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8EED5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3377D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8897F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3BC9E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BDB2E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8632A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51CA2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C4BDF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B976D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11ED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CE531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5EF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E4D94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A2A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  <w:r w:rsidRPr="00A66143">
              <w:rPr>
                <w:b/>
                <w:bCs/>
                <w:lang w:val="af-ZA"/>
              </w:rPr>
              <w:t>BoodskapDlg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1CD87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A9AB3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1B4B1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1C2B4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5746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3775F3B3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92000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AE383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AF020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EE7A9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E128A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E2556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F43BF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AD7F3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F6774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4B139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3B938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97455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4BBC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9B8AE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2D23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B3EB9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61595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AD50D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0454E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3AE0B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CC87E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878410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E2220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40DDB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8731C3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8CF61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C9615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A90F8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C60A6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8A197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0A4D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C1343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AFDB0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C004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227A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EBDC0F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0A19D5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31F423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B353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  <w:tr w:rsidR="001E5F25" w:rsidRPr="00A66143" w14:paraId="03FDE18A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4312EDA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33C80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58E974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A4D6E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785E55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6BB104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16CEC1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AAA9FF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EC8F1D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DF1EC9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0F2F6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998F1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813C3BE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492E0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78CDB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078BE4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328404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A3683C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86AA55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E56B77B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FC9A33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587D517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706B84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7D895C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AF68AE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F3B555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2460F39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4C2DA05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232C34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079CC2F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B9B2808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A5B762C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01D169D4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596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9889A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16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AC472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F3C0D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EFBBA1" w14:textId="77777777" w:rsidR="001E5F25" w:rsidRPr="00A66143" w:rsidRDefault="001E5F25" w:rsidP="00E0107B">
            <w:pPr>
              <w:rPr>
                <w:b/>
                <w:bCs/>
                <w:lang w:val="af-ZA"/>
              </w:rPr>
            </w:pPr>
          </w:p>
        </w:tc>
      </w:tr>
    </w:tbl>
    <w:p w14:paraId="3DC21AA3" w14:textId="77777777" w:rsidR="003A765F" w:rsidRPr="00A66143" w:rsidRDefault="003A765F">
      <w:pPr>
        <w:rPr>
          <w:b/>
          <w:bCs/>
          <w:lang w:val="af-ZA"/>
        </w:rPr>
      </w:pPr>
      <w:r w:rsidRPr="00A66143">
        <w:rPr>
          <w:b/>
          <w:bCs/>
          <w:lang w:val="af-ZA"/>
        </w:rPr>
        <w:br w:type="page"/>
      </w:r>
    </w:p>
    <w:p w14:paraId="5A84BF32" w14:textId="77777777" w:rsidR="00AD2977" w:rsidRPr="00835189" w:rsidRDefault="00AD2977" w:rsidP="00941114">
      <w:pPr>
        <w:pStyle w:val="Heading1"/>
        <w:rPr>
          <w:lang w:val="af-ZA"/>
        </w:rPr>
      </w:pPr>
      <w:r w:rsidRPr="00835189">
        <w:rPr>
          <w:lang w:val="af-ZA"/>
        </w:rPr>
        <w:lastRenderedPageBreak/>
        <w:t>Bylae 5</w:t>
      </w:r>
    </w:p>
    <w:p w14:paraId="31A7D527" w14:textId="784F5D37" w:rsidR="003A765F" w:rsidRPr="00835189" w:rsidRDefault="003A765F">
      <w:pPr>
        <w:rPr>
          <w:b/>
          <w:bCs/>
          <w:sz w:val="28"/>
          <w:szCs w:val="28"/>
          <w:lang w:val="af-ZA"/>
        </w:rPr>
      </w:pPr>
      <w:r w:rsidRPr="00835189">
        <w:rPr>
          <w:b/>
          <w:bCs/>
          <w:sz w:val="28"/>
          <w:szCs w:val="28"/>
          <w:lang w:val="af-ZA"/>
        </w:rPr>
        <w:t xml:space="preserve">Taak 5: </w:t>
      </w:r>
      <w:r w:rsidR="00076F2B" w:rsidRPr="00835189">
        <w:rPr>
          <w:b/>
          <w:bCs/>
          <w:sz w:val="28"/>
          <w:szCs w:val="28"/>
          <w:lang w:val="af-ZA"/>
        </w:rPr>
        <w:t>TVA</w:t>
      </w:r>
      <w:r w:rsidRPr="00835189">
        <w:rPr>
          <w:b/>
          <w:bCs/>
          <w:sz w:val="28"/>
          <w:szCs w:val="28"/>
          <w:lang w:val="af-ZA"/>
        </w:rPr>
        <w:t xml:space="preserve">-tabel met </w:t>
      </w:r>
      <w:commentRangeStart w:id="3"/>
      <w:r w:rsidRPr="00835189">
        <w:rPr>
          <w:b/>
          <w:bCs/>
          <w:sz w:val="28"/>
          <w:szCs w:val="28"/>
          <w:lang w:val="af-ZA"/>
        </w:rPr>
        <w:t>validering</w:t>
      </w:r>
      <w:commentRangeEnd w:id="3"/>
      <w:r w:rsidR="00076F2B" w:rsidRPr="00835189">
        <w:rPr>
          <w:rStyle w:val="CommentReference"/>
        </w:rPr>
        <w:commentReference w:id="3"/>
      </w:r>
    </w:p>
    <w:p w14:paraId="0EA919E7" w14:textId="77777777" w:rsidR="003A765F" w:rsidRPr="00835189" w:rsidRDefault="003A765F">
      <w:pPr>
        <w:rPr>
          <w:b/>
          <w:bCs/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7"/>
        <w:gridCol w:w="2694"/>
        <w:gridCol w:w="2754"/>
      </w:tblGrid>
      <w:tr w:rsidR="0008637C" w:rsidRPr="00835189" w14:paraId="12100748" w14:textId="77777777" w:rsidTr="0008637C">
        <w:tc>
          <w:tcPr>
            <w:tcW w:w="4673" w:type="dxa"/>
            <w:gridSpan w:val="2"/>
          </w:tcPr>
          <w:p w14:paraId="08537981" w14:textId="42CA60CB" w:rsidR="0008637C" w:rsidRPr="00835189" w:rsidRDefault="00076F2B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Toe</w:t>
            </w:r>
            <w:r w:rsidR="0008637C" w:rsidRPr="00835189">
              <w:rPr>
                <w:b/>
                <w:bCs/>
                <w:lang w:val="af-ZA"/>
              </w:rPr>
              <w:t>voer</w:t>
            </w:r>
          </w:p>
        </w:tc>
        <w:tc>
          <w:tcPr>
            <w:tcW w:w="3827" w:type="dxa"/>
          </w:tcPr>
          <w:p w14:paraId="05690164" w14:textId="77777777" w:rsidR="0008637C" w:rsidRPr="00835189" w:rsidRDefault="0008637C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Verwerking</w:t>
            </w:r>
          </w:p>
        </w:tc>
        <w:tc>
          <w:tcPr>
            <w:tcW w:w="5448" w:type="dxa"/>
            <w:gridSpan w:val="2"/>
          </w:tcPr>
          <w:p w14:paraId="2866FD4C" w14:textId="359FDABE" w:rsidR="0008637C" w:rsidRPr="00835189" w:rsidRDefault="00076F2B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Afvoer</w:t>
            </w:r>
          </w:p>
        </w:tc>
      </w:tr>
      <w:tr w:rsidR="0008637C" w:rsidRPr="00A66143" w14:paraId="2AAAF939" w14:textId="77777777" w:rsidTr="0008637C">
        <w:tc>
          <w:tcPr>
            <w:tcW w:w="2405" w:type="dxa"/>
          </w:tcPr>
          <w:p w14:paraId="0BF41141" w14:textId="5C42772D" w:rsidR="0008637C" w:rsidRPr="00835189" w:rsidRDefault="00076F2B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Toevoer DataTipe</w:t>
            </w:r>
          </w:p>
        </w:tc>
        <w:tc>
          <w:tcPr>
            <w:tcW w:w="2268" w:type="dxa"/>
          </w:tcPr>
          <w:p w14:paraId="2D4691A7" w14:textId="313F72F9" w:rsidR="0008637C" w:rsidRPr="00835189" w:rsidRDefault="00076F2B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Toevoer</w:t>
            </w:r>
            <w:r w:rsidR="0008637C" w:rsidRPr="00835189">
              <w:rPr>
                <w:b/>
                <w:bCs/>
                <w:lang w:val="af-ZA"/>
              </w:rPr>
              <w:t xml:space="preserve"> validering</w:t>
            </w:r>
          </w:p>
        </w:tc>
        <w:tc>
          <w:tcPr>
            <w:tcW w:w="3827" w:type="dxa"/>
          </w:tcPr>
          <w:p w14:paraId="074E7F80" w14:textId="77777777" w:rsidR="0008637C" w:rsidRPr="00835189" w:rsidRDefault="0008637C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(TWEE Algoritmes / pseudokode)</w:t>
            </w:r>
          </w:p>
        </w:tc>
        <w:tc>
          <w:tcPr>
            <w:tcW w:w="2694" w:type="dxa"/>
          </w:tcPr>
          <w:p w14:paraId="697DFE15" w14:textId="7E9E1971" w:rsidR="0008637C" w:rsidRPr="00835189" w:rsidRDefault="00076F2B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>Afvoer</w:t>
            </w:r>
            <w:r w:rsidR="0008637C" w:rsidRPr="00835189">
              <w:rPr>
                <w:b/>
                <w:bCs/>
                <w:lang w:val="af-ZA"/>
              </w:rPr>
              <w:t xml:space="preserve"> komponent</w:t>
            </w:r>
          </w:p>
        </w:tc>
        <w:tc>
          <w:tcPr>
            <w:tcW w:w="2754" w:type="dxa"/>
          </w:tcPr>
          <w:p w14:paraId="21894864" w14:textId="35ED9A7A" w:rsidR="0008637C" w:rsidRPr="00A66143" w:rsidRDefault="0008637C" w:rsidP="0008637C">
            <w:pPr>
              <w:jc w:val="center"/>
              <w:rPr>
                <w:b/>
                <w:bCs/>
                <w:lang w:val="af-ZA"/>
              </w:rPr>
            </w:pPr>
            <w:r w:rsidRPr="00835189">
              <w:rPr>
                <w:b/>
                <w:bCs/>
                <w:lang w:val="af-ZA"/>
              </w:rPr>
              <w:t xml:space="preserve">Formaat van </w:t>
            </w:r>
            <w:r w:rsidR="00076F2B" w:rsidRPr="00835189">
              <w:rPr>
                <w:b/>
                <w:bCs/>
                <w:lang w:val="af-ZA"/>
              </w:rPr>
              <w:t>afvoer</w:t>
            </w:r>
          </w:p>
        </w:tc>
      </w:tr>
      <w:tr w:rsidR="0008637C" w:rsidRPr="00A66143" w14:paraId="2B9740FF" w14:textId="77777777" w:rsidTr="0008637C">
        <w:tc>
          <w:tcPr>
            <w:tcW w:w="2405" w:type="dxa"/>
          </w:tcPr>
          <w:p w14:paraId="7C27D1D3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1EA98EDB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69DA1D21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6F9C7651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607400E1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5D529087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437F6E40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0AB5539C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695550A6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0903ED5D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76B5C254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35ECFD8A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5FC755B2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7D2F8133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227C852E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1E0DEEBC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178C5E8B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7F13AF78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313F788B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6B004057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03B12D44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3F222D4B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  <w:p w14:paraId="1D307ACD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</w:tc>
        <w:tc>
          <w:tcPr>
            <w:tcW w:w="2268" w:type="dxa"/>
          </w:tcPr>
          <w:p w14:paraId="67E3DB2B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</w:tc>
        <w:tc>
          <w:tcPr>
            <w:tcW w:w="3827" w:type="dxa"/>
          </w:tcPr>
          <w:p w14:paraId="2B5BF284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</w:tc>
        <w:tc>
          <w:tcPr>
            <w:tcW w:w="2694" w:type="dxa"/>
          </w:tcPr>
          <w:p w14:paraId="01736908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</w:tc>
        <w:tc>
          <w:tcPr>
            <w:tcW w:w="2754" w:type="dxa"/>
          </w:tcPr>
          <w:p w14:paraId="4390F86D" w14:textId="77777777" w:rsidR="0008637C" w:rsidRPr="00A66143" w:rsidRDefault="0008637C">
            <w:pPr>
              <w:rPr>
                <w:b/>
                <w:bCs/>
                <w:lang w:val="af-ZA"/>
              </w:rPr>
            </w:pPr>
          </w:p>
        </w:tc>
      </w:tr>
    </w:tbl>
    <w:p w14:paraId="64A53BF2" w14:textId="77777777" w:rsidR="0008637C" w:rsidRPr="00A66143" w:rsidRDefault="0008637C">
      <w:pPr>
        <w:rPr>
          <w:b/>
          <w:bCs/>
          <w:lang w:val="af-ZA"/>
        </w:rPr>
      </w:pPr>
    </w:p>
    <w:p w14:paraId="31F98D6E" w14:textId="77777777" w:rsidR="0008637C" w:rsidRPr="00A66143" w:rsidRDefault="0008637C">
      <w:pPr>
        <w:rPr>
          <w:b/>
          <w:bCs/>
          <w:lang w:val="af-ZA"/>
        </w:rPr>
      </w:pPr>
    </w:p>
    <w:sectPr w:rsidR="0008637C" w:rsidRPr="00A66143" w:rsidSect="002F6485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OHS Vakhoof: IT" w:date="2023-06-02T11:31:00Z" w:initials="OVI">
    <w:p w14:paraId="4BDA3E49" w14:textId="77777777" w:rsidR="00076F2B" w:rsidRDefault="00076F2B" w:rsidP="006237F5">
      <w:pPr>
        <w:pStyle w:val="CommentText"/>
      </w:pPr>
      <w:r>
        <w:rPr>
          <w:rStyle w:val="CommentReference"/>
        </w:rPr>
        <w:annotationRef/>
      </w:r>
      <w:r>
        <w:t>Die templaat stem nie ooreen met die vereistes in die merkblad nie.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DA3E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4517C" w16cex:dateUtc="2023-06-02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DA3E49" w16cid:durableId="282451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5856F" w14:textId="77777777" w:rsidR="0036309E" w:rsidRDefault="0036309E" w:rsidP="00B96594">
      <w:r>
        <w:separator/>
      </w:r>
    </w:p>
  </w:endnote>
  <w:endnote w:type="continuationSeparator" w:id="0">
    <w:p w14:paraId="4B11C5A2" w14:textId="77777777" w:rsidR="0036309E" w:rsidRDefault="0036309E" w:rsidP="00B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FD742" w14:textId="77777777" w:rsidR="0036309E" w:rsidRDefault="0036309E" w:rsidP="00B96594">
      <w:r>
        <w:separator/>
      </w:r>
    </w:p>
  </w:footnote>
  <w:footnote w:type="continuationSeparator" w:id="0">
    <w:p w14:paraId="767817F9" w14:textId="77777777" w:rsidR="0036309E" w:rsidRDefault="0036309E" w:rsidP="00B9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723FF" w14:textId="77777777" w:rsidR="00B96594" w:rsidRPr="00C155BD" w:rsidRDefault="00B96594">
    <w:pPr>
      <w:pStyle w:val="Header"/>
      <w:rPr>
        <w:lang w:val="af-ZA"/>
      </w:rPr>
    </w:pPr>
    <w:r w:rsidRPr="00C155BD">
      <w:rPr>
        <w:lang w:val="af-ZA"/>
      </w:rPr>
      <w:t>Leerder Naam</w:t>
    </w:r>
    <w:r w:rsidRPr="00C155BD">
      <w:rPr>
        <w:lang w:val="af-ZA"/>
      </w:rPr>
      <w:tab/>
    </w:r>
    <w:r w:rsidRPr="00C155BD">
      <w:rPr>
        <w:lang w:val="af-ZA"/>
      </w:rPr>
      <w:tab/>
      <w:t>Klas:</w:t>
    </w:r>
  </w:p>
  <w:p w14:paraId="78FCB258" w14:textId="77777777" w:rsidR="00B96594" w:rsidRPr="00C155BD" w:rsidRDefault="00B96594">
    <w:pPr>
      <w:pStyle w:val="Header"/>
      <w:rPr>
        <w:lang w:val="af-ZA"/>
      </w:rPr>
    </w:pPr>
    <w:r w:rsidRPr="00C155BD">
      <w:rPr>
        <w:lang w:val="af-ZA"/>
      </w:rPr>
      <w:tab/>
    </w:r>
    <w:r w:rsidRPr="00C155BD">
      <w:rPr>
        <w:lang w:val="af-ZA"/>
      </w:rPr>
      <w:tab/>
      <w:t>Datum:</w:t>
    </w:r>
    <w:r w:rsidRPr="00C155BD">
      <w:rPr>
        <w:lang w:val="af-ZA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608EE"/>
    <w:multiLevelType w:val="hybridMultilevel"/>
    <w:tmpl w:val="8766D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e Van Wyk">
    <w15:presenceInfo w15:providerId="AD" w15:userId="S-1-5-21-3170170340-3948623860-1561021634-23115"/>
  </w15:person>
  <w15:person w15:author="OHS Vakhoof: IT">
    <w15:presenceInfo w15:providerId="AD" w15:userId="S::it@outeniqua.co.za::36f0a748-32ac-4422-a493-5374aa2133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7B"/>
    <w:rsid w:val="00014E16"/>
    <w:rsid w:val="000706C5"/>
    <w:rsid w:val="00076F2B"/>
    <w:rsid w:val="0008637C"/>
    <w:rsid w:val="00132014"/>
    <w:rsid w:val="001E5F25"/>
    <w:rsid w:val="001F5E77"/>
    <w:rsid w:val="00206F72"/>
    <w:rsid w:val="002259A2"/>
    <w:rsid w:val="002420B1"/>
    <w:rsid w:val="00256F09"/>
    <w:rsid w:val="00296233"/>
    <w:rsid w:val="002B5199"/>
    <w:rsid w:val="002F6485"/>
    <w:rsid w:val="0032454A"/>
    <w:rsid w:val="0035391D"/>
    <w:rsid w:val="0036309E"/>
    <w:rsid w:val="003A765F"/>
    <w:rsid w:val="003E2A83"/>
    <w:rsid w:val="004C36AD"/>
    <w:rsid w:val="00593C1A"/>
    <w:rsid w:val="00656623"/>
    <w:rsid w:val="0066712B"/>
    <w:rsid w:val="006929D0"/>
    <w:rsid w:val="006B36F7"/>
    <w:rsid w:val="006B4BD0"/>
    <w:rsid w:val="007A2011"/>
    <w:rsid w:val="007A2538"/>
    <w:rsid w:val="00835189"/>
    <w:rsid w:val="00903293"/>
    <w:rsid w:val="00941114"/>
    <w:rsid w:val="00972C9C"/>
    <w:rsid w:val="00981CC5"/>
    <w:rsid w:val="0099511B"/>
    <w:rsid w:val="00A66143"/>
    <w:rsid w:val="00AD2977"/>
    <w:rsid w:val="00AF0970"/>
    <w:rsid w:val="00B86C5D"/>
    <w:rsid w:val="00B96594"/>
    <w:rsid w:val="00C155BD"/>
    <w:rsid w:val="00C775AD"/>
    <w:rsid w:val="00D6401F"/>
    <w:rsid w:val="00DB7B40"/>
    <w:rsid w:val="00DF345A"/>
    <w:rsid w:val="00ED1E7B"/>
    <w:rsid w:val="00F6538A"/>
    <w:rsid w:val="00F9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7A792"/>
  <w15:chartTrackingRefBased/>
  <w15:docId w15:val="{BA7BD182-1622-9A40-BFBD-2CC49BD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94"/>
  </w:style>
  <w:style w:type="paragraph" w:styleId="Footer">
    <w:name w:val="footer"/>
    <w:basedOn w:val="Normal"/>
    <w:link w:val="Foot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94"/>
  </w:style>
  <w:style w:type="character" w:customStyle="1" w:styleId="Heading1Char">
    <w:name w:val="Heading 1 Char"/>
    <w:basedOn w:val="DefaultParagraphFont"/>
    <w:link w:val="Heading1"/>
    <w:uiPriority w:val="9"/>
    <w:rsid w:val="00AD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F345A"/>
  </w:style>
  <w:style w:type="character" w:styleId="CommentReference">
    <w:name w:val="annotation reference"/>
    <w:basedOn w:val="DefaultParagraphFont"/>
    <w:uiPriority w:val="99"/>
    <w:semiHidden/>
    <w:unhideWhenUsed/>
    <w:rsid w:val="00076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F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F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F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39ad-81e7-4f54-8c90-bf71e0a0cae3" xsi:nil="true"/>
    <lcf76f155ced4ddcb4097134ff3c332f xmlns="77ca57f3-f8d2-4a58-a2e5-ff9d774d27c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0F5AF8C424EA5FEF3AB33A15D54" ma:contentTypeVersion="16" ma:contentTypeDescription="Create a new document." ma:contentTypeScope="" ma:versionID="75d936fb32e694c3cc22851bb792f91f">
  <xsd:schema xmlns:xsd="http://www.w3.org/2001/XMLSchema" xmlns:xs="http://www.w3.org/2001/XMLSchema" xmlns:p="http://schemas.microsoft.com/office/2006/metadata/properties" xmlns:ns2="77ca57f3-f8d2-4a58-a2e5-ff9d774d27c2" xmlns:ns3="0b7ffa40-addb-4162-b3fb-aa51d9308391" xmlns:ns4="728f39ad-81e7-4f54-8c90-bf71e0a0cae3" targetNamespace="http://schemas.microsoft.com/office/2006/metadata/properties" ma:root="true" ma:fieldsID="e522b639bfd76cfb65ff5d7d09457af4" ns2:_="" ns3:_="" ns4:_="">
    <xsd:import namespace="77ca57f3-f8d2-4a58-a2e5-ff9d774d27c2"/>
    <xsd:import namespace="0b7ffa40-addb-4162-b3fb-aa51d9308391"/>
    <xsd:import namespace="728f39ad-81e7-4f54-8c90-bf71e0a0c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57f3-f8d2-4a58-a2e5-ff9d774d2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e8ec45-7f36-4a39-aefb-60bf279f7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fa40-addb-4162-b3fb-aa51d9308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39ad-81e7-4f54-8c90-bf71e0a0c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7c8e7c4-4676-4b18-9318-3ff9ab1df2ba}" ma:internalName="TaxCatchAll" ma:showField="CatchAllData" ma:web="0b7ffa40-addb-4162-b3fb-aa51d9308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087-6226-4771-9DE9-EB2D9D0B25B6}">
  <ds:schemaRefs>
    <ds:schemaRef ds:uri="http://schemas.microsoft.com/office/2006/metadata/properties"/>
    <ds:schemaRef ds:uri="http://schemas.microsoft.com/office/infopath/2007/PartnerControls"/>
    <ds:schemaRef ds:uri="728f39ad-81e7-4f54-8c90-bf71e0a0cae3"/>
    <ds:schemaRef ds:uri="77ca57f3-f8d2-4a58-a2e5-ff9d774d27c2"/>
  </ds:schemaRefs>
</ds:datastoreItem>
</file>

<file path=customXml/itemProps2.xml><?xml version="1.0" encoding="utf-8"?>
<ds:datastoreItem xmlns:ds="http://schemas.openxmlformats.org/officeDocument/2006/customXml" ds:itemID="{6F6AEAC7-F189-48DC-BB5F-DEFBA6E3B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53D4D-BF59-4300-A740-7BC055D06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a57f3-f8d2-4a58-a2e5-ff9d774d27c2"/>
    <ds:schemaRef ds:uri="0b7ffa40-addb-4162-b3fb-aa51d9308391"/>
    <ds:schemaRef ds:uri="728f39ad-81e7-4f54-8c90-bf71e0a0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36774-30CE-40C3-9655-1B25E76D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Louw</dc:creator>
  <cp:keywords/>
  <dc:description/>
  <cp:lastModifiedBy>User</cp:lastModifiedBy>
  <cp:revision>6</cp:revision>
  <cp:lastPrinted>2021-09-14T12:45:00Z</cp:lastPrinted>
  <dcterms:created xsi:type="dcterms:W3CDTF">2023-06-03T06:56:00Z</dcterms:created>
  <dcterms:modified xsi:type="dcterms:W3CDTF">2023-07-31T11:19:00Z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0x0101005A83A0F5AF8C424EA5FEF3AB33A15D54</vt:lpwstr>
  </property>
  <property fmtid="{D5CDD505-2E9C-101B-9397-08002B2CF9AE}" pid="3" name="MediaServiceImageTags">
    <vt:lpwstr/>
  </property>
</Properties>
</file>